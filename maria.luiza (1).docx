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ins w:author="ISABELA GULARTE" w:id="0" w:date="2023-11-20T21:12:0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drawing>
            <wp:inline distB="114300" distT="114300" distL="114300" distR="114300">
              <wp:extent cx="6186488" cy="5286375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6488" cy="5286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